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b/>
          <w:b/>
          <w:sz w:val="32"/>
          <w:szCs w:val="32"/>
          <w:u w:val="single"/>
        </w:rPr>
      </w:pPr>
      <w:r>
        <w:rPr>
          <w:rFonts w:cs="Calibri" w:cstheme="minorHAnsi"/>
          <w:b/>
          <w:sz w:val="32"/>
          <w:szCs w:val="32"/>
          <w:u w:val="single"/>
        </w:rPr>
        <w:t>Super Admin Panel:</w:t>
      </w:r>
    </w:p>
    <w:p>
      <w:pPr>
        <w:pStyle w:val="Normal"/>
        <w:spacing w:before="0" w:after="0"/>
        <w:rPr>
          <w:rFonts w:cs="Calibri" w:cstheme="minorHAnsi"/>
          <w:b/>
          <w:b/>
          <w:sz w:val="32"/>
          <w:szCs w:val="32"/>
          <w:u w:val="single"/>
        </w:rPr>
      </w:pPr>
      <w:r>
        <w:rPr>
          <w:rFonts w:cs="Calibri" w:cstheme="minorHAnsi"/>
          <w:b/>
          <w:sz w:val="32"/>
          <w:szCs w:val="32"/>
          <w:u w:val="single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Log In</w:t>
      </w:r>
    </w:p>
    <w:p>
      <w:pPr>
        <w:pStyle w:val="ListParagraph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log in through an online Web Portal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User Management</w:t>
      </w:r>
    </w:p>
    <w:p>
      <w:pPr>
        <w:pStyle w:val="ListParagraph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Create User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</w:t>
      </w:r>
      <w:r>
        <w:rPr>
          <w:rFonts w:cs="Calibri" w:cstheme="minorHAnsi"/>
          <w:sz w:val="24"/>
          <w:szCs w:val="24"/>
        </w:rPr>
        <w:t xml:space="preserve">Administrator will be able to create user through the admin panel.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View User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</w:t>
      </w:r>
      <w:r>
        <w:rPr>
          <w:rFonts w:cs="Calibri" w:cstheme="minorHAnsi"/>
          <w:sz w:val="24"/>
          <w:szCs w:val="24"/>
        </w:rPr>
        <w:t xml:space="preserve">Administrator will be able to view details of the registered user like Name,  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</w:t>
      </w:r>
      <w:r>
        <w:rPr>
          <w:rFonts w:cs="Calibri" w:cstheme="minorHAnsi"/>
          <w:sz w:val="24"/>
          <w:szCs w:val="24"/>
        </w:rPr>
        <w:t>Email address, phone number etc</w:t>
      </w:r>
    </w:p>
    <w:p>
      <w:pPr>
        <w:pStyle w:val="ListParagraph"/>
        <w:spacing w:before="0" w:after="0"/>
        <w:ind w:left="180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Update User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   </w:t>
      </w:r>
      <w:r>
        <w:rPr>
          <w:rFonts w:cs="Calibri" w:cstheme="minorHAnsi"/>
          <w:sz w:val="24"/>
          <w:szCs w:val="24"/>
        </w:rPr>
        <w:t xml:space="preserve">Administrator will be able to update the details of User through the admin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   </w:t>
      </w:r>
      <w:r>
        <w:rPr>
          <w:rFonts w:cs="Calibri" w:cstheme="minorHAnsi"/>
          <w:sz w:val="24"/>
          <w:szCs w:val="24"/>
        </w:rPr>
        <w:t>Panel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Disable user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   </w:t>
      </w:r>
      <w:r>
        <w:rPr>
          <w:rFonts w:cs="Calibri" w:cstheme="minorHAnsi"/>
          <w:sz w:val="24"/>
          <w:szCs w:val="24"/>
        </w:rPr>
        <w:t xml:space="preserve">Administrator will be able to block/unblock the User through the admin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   </w:t>
      </w:r>
      <w:r>
        <w:rPr>
          <w:rFonts w:cs="Calibri" w:cstheme="minorHAnsi"/>
          <w:sz w:val="24"/>
          <w:szCs w:val="24"/>
        </w:rPr>
        <w:t>Panel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commentRangeStart w:id="0"/>
      <w:r>
        <w:rPr>
          <w:rFonts w:cs="Calibri" w:cstheme="minorHAnsi"/>
          <w:b/>
          <w:sz w:val="24"/>
          <w:szCs w:val="24"/>
        </w:rPr>
        <w:t>Prepare Questionnaire Management</w:t>
      </w:r>
      <w:commentRangeEnd w:id="0"/>
      <w:r>
        <w:commentReference w:id="0"/>
      </w: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Add Questionnaire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add questionnaire for the adoption application or Matchmaking form</w:t>
      </w:r>
    </w:p>
    <w:p>
      <w:pPr>
        <w:pStyle w:val="ListParagraph"/>
        <w:spacing w:before="0" w:after="0"/>
        <w:ind w:left="1440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Edit Questionnaire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edit questionnaire in the adoption application or Matchmaking form</w:t>
      </w:r>
    </w:p>
    <w:p>
      <w:pPr>
        <w:pStyle w:val="ListParagraph"/>
        <w:spacing w:before="0" w:after="0"/>
        <w:ind w:left="1440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Remove Questionnaire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remove questionnaire in the adoption application or Matchmaking form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ins w:id="0" w:author="Kuangyi Bo" w:date="2020-09-20T13:01:00Z">
        <w:r>
          <w:rPr>
            <w:rFonts w:cs="Calibri" w:cstheme="minorHAnsi"/>
            <w:sz w:val="24"/>
            <w:szCs w:val="24"/>
          </w:rPr>
        </w:r>
      </w:ins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ins w:id="1" w:author="Kuangyi Bo" w:date="2020-09-20T13:01:00Z">
        <w:r>
          <w:rPr>
            <w:rFonts w:cs="Calibri" w:cstheme="minorHAnsi"/>
            <w:sz w:val="24"/>
            <w:szCs w:val="24"/>
          </w:rPr>
        </w:r>
      </w:ins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ins w:id="2" w:author="Kuangyi Bo" w:date="2020-09-20T13:01:00Z">
        <w:r>
          <w:rPr>
            <w:rFonts w:cs="Calibri" w:cstheme="minorHAnsi"/>
            <w:sz w:val="24"/>
            <w:szCs w:val="24"/>
          </w:rPr>
        </w:r>
      </w:ins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CMS management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440" w:hanging="0"/>
        <w:rPr>
          <w:rFonts w:cs="Calibri" w:cstheme="minorHAnsi"/>
          <w:ins w:id="3" w:author="Kuangyi Bo" w:date="2020-09-20T13:01:00Z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Administrator will have the access to edit content of any CMS pages, upload or update new images &amp; videos.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Pet </w:t>
      </w:r>
      <w:commentRangeStart w:id="1"/>
      <w:r>
        <w:rPr>
          <w:rFonts w:cs="Calibri" w:cstheme="minorHAnsi"/>
          <w:b/>
          <w:sz w:val="24"/>
          <w:szCs w:val="24"/>
        </w:rPr>
        <w:t>Category Management</w:t>
      </w:r>
      <w:commentRangeEnd w:id="1"/>
      <w:r>
        <w:commentReference w:id="1"/>
      </w: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Add Pet Category</w:t>
      </w:r>
    </w:p>
    <w:p>
      <w:pPr>
        <w:pStyle w:val="ListParagraph"/>
        <w:spacing w:before="0" w:after="0"/>
        <w:ind w:left="1440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add Category</w:t>
      </w:r>
    </w:p>
    <w:p>
      <w:pPr>
        <w:pStyle w:val="ListParagraph"/>
        <w:spacing w:before="0" w:after="0"/>
        <w:ind w:left="1440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Edit Pet Category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edit Category</w:t>
      </w:r>
    </w:p>
    <w:p>
      <w:pPr>
        <w:pStyle w:val="ListParagraph"/>
        <w:spacing w:before="0" w:after="0"/>
        <w:ind w:left="1440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Remove Pet Category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remove Category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FAQ Management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Add FAQ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add FAQ</w:t>
      </w:r>
    </w:p>
    <w:p>
      <w:pPr>
        <w:pStyle w:val="ListParagraph"/>
        <w:spacing w:before="0" w:after="0"/>
        <w:ind w:left="1440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Edit FAQ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edit FAQ</w:t>
      </w:r>
    </w:p>
    <w:p>
      <w:pPr>
        <w:pStyle w:val="ListParagraph"/>
        <w:spacing w:before="0" w:after="0"/>
        <w:ind w:left="1440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Remove FAQ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remove FAQ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Notification Management</w:t>
      </w:r>
    </w:p>
    <w:p>
      <w:pPr>
        <w:pStyle w:val="ListParagraph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View</w:t>
      </w:r>
    </w:p>
    <w:p>
      <w:pPr>
        <w:pStyle w:val="ListParagraph"/>
        <w:numPr>
          <w:ilvl w:val="0"/>
          <w:numId w:val="5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view predefined templates for each notification.</w:t>
      </w:r>
    </w:p>
    <w:p>
      <w:pPr>
        <w:pStyle w:val="ListParagraph"/>
        <w:spacing w:before="0" w:after="0"/>
        <w:ind w:left="1440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Edit</w:t>
      </w:r>
    </w:p>
    <w:p>
      <w:pPr>
        <w:pStyle w:val="ListParagraph"/>
        <w:numPr>
          <w:ilvl w:val="0"/>
          <w:numId w:val="5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Administrator will be able to edit predefined templates for each notification.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Contact Information Management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View</w:t>
      </w:r>
    </w:p>
    <w:p>
      <w:pPr>
        <w:pStyle w:val="Normal"/>
        <w:spacing w:lineRule="auto" w:line="240" w:before="0" w:after="0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</w:t>
      </w:r>
      <w:r>
        <w:rPr>
          <w:rFonts w:cs="Calibri" w:cstheme="minorHAnsi"/>
          <w:sz w:val="24"/>
          <w:szCs w:val="24"/>
        </w:rPr>
        <w:t xml:space="preserve">Administrator will be able to view support phone number and support email </w:t>
      </w:r>
    </w:p>
    <w:p>
      <w:pPr>
        <w:pStyle w:val="Normal"/>
        <w:spacing w:lineRule="auto" w:line="240" w:before="0" w:after="0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</w:t>
      </w:r>
      <w:r>
        <w:rPr>
          <w:rFonts w:cs="Calibri" w:cstheme="minorHAnsi"/>
          <w:sz w:val="24"/>
          <w:szCs w:val="24"/>
        </w:rPr>
        <w:t>Address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Update</w:t>
      </w:r>
    </w:p>
    <w:p>
      <w:pPr>
        <w:pStyle w:val="Normal"/>
        <w:spacing w:lineRule="auto" w:line="240" w:before="0" w:after="0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</w:t>
      </w:r>
      <w:r>
        <w:rPr>
          <w:rFonts w:cs="Calibri" w:cstheme="minorHAnsi"/>
          <w:sz w:val="24"/>
          <w:szCs w:val="24"/>
        </w:rPr>
        <w:t xml:space="preserve">Administrator will be able to edit support phone number and support email </w:t>
      </w:r>
    </w:p>
    <w:p>
      <w:pPr>
        <w:pStyle w:val="Normal"/>
        <w:spacing w:lineRule="auto" w:line="240" w:before="0" w:after="0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</w:t>
      </w:r>
      <w:r>
        <w:rPr>
          <w:rFonts w:cs="Calibri" w:cstheme="minorHAnsi"/>
          <w:sz w:val="24"/>
          <w:szCs w:val="24"/>
        </w:rPr>
        <w:t>address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Reports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</w:t>
      </w:r>
      <w:r>
        <w:rPr>
          <w:rFonts w:cs="Calibri" w:cstheme="minorHAnsi"/>
          <w:sz w:val="24"/>
          <w:szCs w:val="24"/>
        </w:rPr>
        <w:t>Administrator will be able to generate various reports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Sign Out</w:t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>Administrator will be able to sign out of the application</w:t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sz w:val="32"/>
          <w:szCs w:val="32"/>
          <w:u w:val="single"/>
        </w:rPr>
      </w:pPr>
      <w:r>
        <w:rPr>
          <w:rFonts w:cs="Calibri" w:cstheme="minorHAnsi"/>
          <w:b/>
          <w:sz w:val="32"/>
          <w:szCs w:val="32"/>
          <w:u w:val="single"/>
        </w:rPr>
        <w:t>Organization DashboardPanel: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Registration</w:t>
      </w:r>
    </w:p>
    <w:p>
      <w:pPr>
        <w:pStyle w:val="ListParagraph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 xml:space="preserve">Can register using Social Media (Facebook, Google etc) so that application will 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</w:t>
      </w:r>
      <w:r>
        <w:rPr>
          <w:rFonts w:cs="Calibri" w:cstheme="minorHAnsi"/>
          <w:sz w:val="24"/>
          <w:szCs w:val="24"/>
        </w:rPr>
        <w:t>automatically fetch the data from the relevant platform.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</w:t>
      </w:r>
      <w:r>
        <w:rPr>
          <w:rFonts w:cs="Calibri" w:cstheme="minorHAnsi"/>
          <w:b/>
          <w:sz w:val="24"/>
          <w:szCs w:val="24"/>
        </w:rPr>
        <w:t>Question</w:t>
      </w:r>
      <w:r>
        <w:rPr>
          <w:rFonts w:cs="Calibri" w:cstheme="minorHAnsi"/>
          <w:sz w:val="24"/>
          <w:szCs w:val="24"/>
        </w:rPr>
        <w:t xml:space="preserve">: Here is what I have in mind for the registration: </w:t>
      </w:r>
    </w:p>
    <w:p>
      <w:pPr>
        <w:pStyle w:val="Normal"/>
        <w:spacing w:before="0" w:after="0"/>
        <w:ind w:left="1440" w:hanging="0"/>
        <w:rPr/>
      </w:pPr>
      <w:hyperlink r:id="rId2">
        <w:r>
          <w:rPr>
            <w:rStyle w:val="InternetLink"/>
            <w:rFonts w:cs="Calibri" w:cstheme="minorHAnsi"/>
            <w:sz w:val="24"/>
            <w:szCs w:val="24"/>
          </w:rPr>
          <w:t>https://www.adoptapet.com/cgi-bin/public/shelter.cgi/shelter_add_form</w:t>
        </w:r>
      </w:hyperlink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</w:t>
      </w:r>
      <w:r>
        <w:rPr>
          <w:rFonts w:cs="Calibri" w:cstheme="minorHAnsi"/>
          <w:b/>
          <w:sz w:val="24"/>
          <w:szCs w:val="24"/>
        </w:rPr>
        <w:t>Answer</w:t>
      </w:r>
      <w:r>
        <w:rPr>
          <w:rFonts w:cs="Calibri" w:cstheme="minorHAnsi"/>
          <w:sz w:val="24"/>
          <w:szCs w:val="24"/>
        </w:rPr>
        <w:t xml:space="preserve">: Your understanding is correct but here don’t need to enter so many details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</w:t>
      </w:r>
      <w:r>
        <w:rPr>
          <w:rFonts w:cs="Calibri" w:cstheme="minorHAnsi"/>
          <w:sz w:val="24"/>
          <w:szCs w:val="24"/>
        </w:rPr>
        <w:t>as those would be fetched from their Social Media information.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Sign In</w:t>
      </w:r>
    </w:p>
    <w:p>
      <w:pPr>
        <w:pStyle w:val="ListParagraph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>Can Sign In using Social Media (Facebook, Google etc)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View Profile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Can view the following details of his/her profile: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First Name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Last name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Email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Phone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Logo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Location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>Gender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Update Profile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Organizer can edit the following details of his/her profile: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First Name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Last name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Email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Phone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Profile Picture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Location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trike/>
          <w:sz w:val="24"/>
          <w:szCs w:val="24"/>
        </w:rPr>
      </w:pPr>
      <w:r>
        <w:rPr>
          <w:rFonts w:cs="Calibri" w:cstheme="minorHAnsi"/>
          <w:strike/>
          <w:sz w:val="24"/>
          <w:szCs w:val="24"/>
        </w:rPr>
        <w:t>Gender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            </w:t>
      </w:r>
      <w:r>
        <w:rPr>
          <w:rFonts w:cs="Calibri" w:cstheme="minorHAnsi"/>
          <w:b/>
          <w:sz w:val="24"/>
          <w:szCs w:val="24"/>
        </w:rPr>
        <w:t>Note</w:t>
      </w:r>
      <w:r>
        <w:rPr>
          <w:rFonts w:cs="Calibri" w:cstheme="minorHAnsi"/>
          <w:sz w:val="24"/>
          <w:szCs w:val="24"/>
        </w:rPr>
        <w:t>: For changing Email verification would be required.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Forgot Password</w:t>
      </w:r>
    </w:p>
    <w:p>
      <w:pPr>
        <w:pStyle w:val="Normal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Organizer enters email</w:t>
      </w:r>
    </w:p>
    <w:p>
      <w:pPr>
        <w:pStyle w:val="ListParagraph"/>
        <w:numPr>
          <w:ilvl w:val="1"/>
          <w:numId w:val="1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Clicks on </w:t>
      </w:r>
      <w:r>
        <w:rPr>
          <w:rFonts w:cs="Calibri" w:cstheme="minorHAnsi"/>
          <w:b/>
          <w:sz w:val="24"/>
          <w:szCs w:val="24"/>
        </w:rPr>
        <w:t>Send Reset Link</w:t>
      </w:r>
    </w:p>
    <w:p>
      <w:pPr>
        <w:pStyle w:val="ListParagraph"/>
        <w:numPr>
          <w:ilvl w:val="1"/>
          <w:numId w:val="1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Organizer will receive an email with the link to reset password</w:t>
      </w:r>
    </w:p>
    <w:p>
      <w:pPr>
        <w:pStyle w:val="ListParagraph"/>
        <w:numPr>
          <w:ilvl w:val="1"/>
          <w:numId w:val="1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Organizer clicks on the link, choose password and confirms password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Manage Members profile</w:t>
      </w:r>
      <w:ins w:id="4" w:author="Kuangyi Bo" w:date="2020-09-17T15:56:00Z">
        <w:r>
          <w:rPr>
            <w:rFonts w:cs="Calibri" w:cstheme="minorHAnsi"/>
            <w:b/>
            <w:sz w:val="24"/>
            <w:szCs w:val="24"/>
          </w:rPr>
          <w:t xml:space="preserve"> (love this!!)</w:t>
        </w:r>
      </w:ins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Create Member Profiles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</w:t>
      </w:r>
      <w:r>
        <w:rPr>
          <w:rFonts w:cs="Calibri" w:cstheme="minorHAnsi"/>
          <w:sz w:val="24"/>
          <w:szCs w:val="24"/>
        </w:rPr>
        <w:t xml:space="preserve">Admin of the Organization will be able to create member profiles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View Member Profiles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</w:t>
      </w:r>
      <w:r>
        <w:rPr>
          <w:rFonts w:cs="Calibri" w:cstheme="minorHAnsi"/>
          <w:sz w:val="24"/>
          <w:szCs w:val="24"/>
        </w:rPr>
        <w:t xml:space="preserve">Admin of the Organization will be able to view details of the existing member 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</w:t>
      </w:r>
      <w:r>
        <w:rPr>
          <w:rFonts w:cs="Calibri" w:cstheme="minorHAnsi"/>
          <w:sz w:val="24"/>
          <w:szCs w:val="24"/>
        </w:rPr>
        <w:t xml:space="preserve">profiles </w:t>
      </w:r>
    </w:p>
    <w:p>
      <w:pPr>
        <w:pStyle w:val="ListParagraph"/>
        <w:spacing w:before="0" w:after="0"/>
        <w:ind w:left="180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Update Member Profiles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</w:t>
      </w:r>
      <w:r>
        <w:rPr>
          <w:rFonts w:cs="Calibri" w:cstheme="minorHAnsi"/>
          <w:sz w:val="24"/>
          <w:szCs w:val="24"/>
        </w:rPr>
        <w:t xml:space="preserve">Admin of the Organization will be able to update the details of existing member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   </w:t>
      </w:r>
      <w:r>
        <w:rPr>
          <w:rFonts w:cs="Calibri" w:cstheme="minorHAnsi"/>
          <w:sz w:val="24"/>
          <w:szCs w:val="24"/>
        </w:rPr>
        <w:t>profiles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Pet Listing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</w:t>
      </w:r>
      <w:r>
        <w:rPr>
          <w:rFonts w:cs="Calibri" w:cstheme="minorHAnsi"/>
          <w:sz w:val="24"/>
          <w:szCs w:val="24"/>
        </w:rPr>
        <w:t xml:space="preserve">Organizer can perform unlimited category wise listing and can set matching criteria for each listing. 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Chat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Organizer will be able to initiate the1-1 chat with pet seeker</w:t>
      </w:r>
    </w:p>
    <w:p>
      <w:pPr>
        <w:pStyle w:val="ListParagraph"/>
        <w:numPr>
          <w:ilvl w:val="0"/>
          <w:numId w:val="8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Able to request to see pet seeker’s application.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Block Users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</w:t>
      </w:r>
      <w:r>
        <w:rPr>
          <w:rFonts w:cs="Calibri" w:cstheme="minorHAnsi"/>
          <w:sz w:val="24"/>
          <w:szCs w:val="24"/>
        </w:rPr>
        <w:t xml:space="preserve">Organizer will be able to put a request to Administrator for blocking any user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</w:t>
      </w:r>
      <w:r>
        <w:rPr>
          <w:rFonts w:cs="Calibri" w:cstheme="minorHAnsi"/>
          <w:sz w:val="24"/>
          <w:szCs w:val="24"/>
        </w:rPr>
        <w:t>after receiving complaint from any user.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Notifications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Organizer will receive notification when the pet seeker will search for their profile</w:t>
      </w:r>
      <w:ins w:id="5" w:author="Kuangyi Bo" w:date="2020-09-17T15:56:00Z">
        <w:r>
          <w:rPr>
            <w:rFonts w:cs="Calibri" w:cstheme="minorHAnsi"/>
            <w:sz w:val="24"/>
            <w:szCs w:val="24"/>
          </w:rPr>
          <w:t xml:space="preserve"> (TBC)</w:t>
        </w:r>
      </w:ins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Sign Out</w:t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>Organizer will be able to sign out of the application</w:t>
      </w:r>
    </w:p>
    <w:p>
      <w:pPr>
        <w:pStyle w:val="ListParagraph"/>
        <w:spacing w:before="0" w:after="0"/>
        <w:ind w:left="1440" w:hanging="0"/>
        <w:rPr>
          <w:rFonts w:cs="Calibri" w:cstheme="minorHAnsi"/>
          <w:ins w:id="7" w:author="USER" w:date="2020-09-21T16:12:00Z"/>
          <w:sz w:val="24"/>
          <w:szCs w:val="24"/>
        </w:rPr>
      </w:pPr>
      <w:ins w:id="6" w:author="USER" w:date="2020-09-21T16:12:00Z">
        <w:r>
          <w:rPr>
            <w:rFonts w:cs="Calibri" w:cstheme="minorHAnsi"/>
            <w:sz w:val="24"/>
            <w:szCs w:val="24"/>
          </w:rPr>
        </w:r>
      </w:ins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/>
          <w:b/>
          <w:sz w:val="32"/>
          <w:szCs w:val="32"/>
          <w:u w:val="single"/>
        </w:rPr>
      </w:pPr>
      <w:r>
        <w:rPr>
          <w:rFonts w:cs="Calibri" w:cstheme="minorHAnsi"/>
          <w:b/>
          <w:sz w:val="32"/>
          <w:szCs w:val="32"/>
          <w:u w:val="single"/>
        </w:rPr>
        <w:t>Pet Seeker DashboardPanel: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Registration</w:t>
      </w:r>
    </w:p>
    <w:p>
      <w:pPr>
        <w:pStyle w:val="ListParagraph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 xml:space="preserve">Can register using Social Media (Facebook, Google etc) so that application will </w:t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</w:t>
      </w:r>
      <w:r>
        <w:rPr>
          <w:rFonts w:cs="Calibri" w:cstheme="minorHAnsi"/>
          <w:sz w:val="24"/>
          <w:szCs w:val="24"/>
        </w:rPr>
        <w:t>automatically fetch the data from the relevant platform.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Sign In</w:t>
      </w:r>
    </w:p>
    <w:p>
      <w:pPr>
        <w:pStyle w:val="ListParagraph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>Can Sign In using Social Media (</w:t>
      </w:r>
      <w:del w:id="8" w:author="USER" w:date="2020-09-21T16:13:00Z">
        <w:r>
          <w:rPr>
            <w:rFonts w:cs="Calibri" w:cstheme="minorHAnsi"/>
            <w:sz w:val="24"/>
            <w:szCs w:val="24"/>
          </w:rPr>
          <w:delText>Facebook</w:delText>
        </w:r>
      </w:del>
      <w:ins w:id="9" w:author="USER" w:date="2020-09-21T16:13:00Z">
        <w:r>
          <w:rPr>
            <w:rFonts w:cs="Calibri" w:cstheme="minorHAnsi"/>
            <w:sz w:val="24"/>
            <w:szCs w:val="24"/>
          </w:rPr>
          <w:t>Face book</w:t>
        </w:r>
      </w:ins>
      <w:r>
        <w:rPr>
          <w:rFonts w:cs="Calibri" w:cstheme="minorHAnsi"/>
          <w:sz w:val="24"/>
          <w:szCs w:val="24"/>
        </w:rPr>
        <w:t>, Google, apple account etc)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View Profile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</w:t>
      </w:r>
      <w:r>
        <w:rPr>
          <w:rFonts w:cs="Calibri" w:cstheme="minorHAnsi"/>
          <w:sz w:val="24"/>
          <w:szCs w:val="24"/>
        </w:rPr>
        <w:t>Can view the following details of his/her profile: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First Name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Last name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Email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Phone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Profile Picture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Date of birth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Location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Gender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Update Profile</w:t>
      </w:r>
    </w:p>
    <w:p>
      <w:pPr>
        <w:pStyle w:val="Normal"/>
        <w:spacing w:before="0" w:after="0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Pet seeker can edit the following details of his/her profile: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First Name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Last name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Email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Phone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Profile Picture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Date of birth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Location</w:t>
      </w:r>
    </w:p>
    <w:p>
      <w:pPr>
        <w:pStyle w:val="ListParagraph"/>
        <w:numPr>
          <w:ilvl w:val="0"/>
          <w:numId w:val="3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Gender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            </w:t>
      </w:r>
      <w:r>
        <w:rPr>
          <w:rFonts w:cs="Calibri" w:cstheme="minorHAnsi"/>
          <w:b/>
          <w:sz w:val="24"/>
          <w:szCs w:val="24"/>
        </w:rPr>
        <w:t>Note</w:t>
      </w:r>
      <w:r>
        <w:rPr>
          <w:rFonts w:cs="Calibri" w:cstheme="minorHAnsi"/>
          <w:sz w:val="24"/>
          <w:szCs w:val="24"/>
        </w:rPr>
        <w:t>: For changing Email verification would be required.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ins w:id="10" w:author="Kuangyi Bo" w:date="2020-09-17T16:02:00Z">
        <w:r>
          <w:rPr>
            <w:rFonts w:cs="Calibri" w:cstheme="minorHAnsi"/>
            <w:sz w:val="24"/>
            <w:szCs w:val="24"/>
          </w:rPr>
          <w:t>(Would need a place for them to complete and edit theirfoster/ adoption application</w:t>
        </w:r>
      </w:ins>
      <w:ins w:id="11" w:author="Kuangyi Bo" w:date="2020-09-17T17:00:00Z">
        <w:r>
          <w:rPr>
            <w:rFonts w:cs="Calibri" w:cstheme="minorHAnsi"/>
            <w:sz w:val="24"/>
            <w:szCs w:val="24"/>
          </w:rPr>
          <w:t>.  I want to implement a application that is universal among all shelters/ rescues so users only need to go through long questionnaire once.</w:t>
        </w:r>
      </w:ins>
      <w:ins w:id="12" w:author="Kuangyi Bo" w:date="2020-09-17T16:02:00Z">
        <w:r>
          <w:rPr>
            <w:rFonts w:cs="Calibri" w:cstheme="minorHAnsi"/>
            <w:sz w:val="24"/>
            <w:szCs w:val="24"/>
          </w:rPr>
          <w:t xml:space="preserve">) </w:t>
        </w:r>
      </w:ins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Forgot Password</w:t>
      </w:r>
    </w:p>
    <w:p>
      <w:pPr>
        <w:pStyle w:val="Normal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1"/>
          <w:numId w:val="7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Pet seeker enters email</w:t>
      </w:r>
    </w:p>
    <w:p>
      <w:pPr>
        <w:pStyle w:val="ListParagraph"/>
        <w:numPr>
          <w:ilvl w:val="1"/>
          <w:numId w:val="7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Clicks on </w:t>
      </w:r>
      <w:r>
        <w:rPr>
          <w:rFonts w:cs="Calibri" w:cstheme="minorHAnsi"/>
          <w:b/>
          <w:sz w:val="24"/>
          <w:szCs w:val="24"/>
        </w:rPr>
        <w:t>Send Reset Link</w:t>
      </w:r>
    </w:p>
    <w:p>
      <w:pPr>
        <w:pStyle w:val="ListParagraph"/>
        <w:numPr>
          <w:ilvl w:val="1"/>
          <w:numId w:val="7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Pet seeker will receive an email with the link to reset password</w:t>
      </w:r>
    </w:p>
    <w:p>
      <w:pPr>
        <w:pStyle w:val="ListParagraph"/>
        <w:numPr>
          <w:ilvl w:val="1"/>
          <w:numId w:val="7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Pet seeker clicks on the link, choose password and confirms password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Geo-Location Based Search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</w:t>
      </w:r>
      <w:r>
        <w:rPr>
          <w:rFonts w:cs="Calibri" w:cstheme="minorHAnsi"/>
          <w:sz w:val="24"/>
          <w:szCs w:val="24"/>
        </w:rPr>
        <w:t>Pet seeker can perform search based on his geo location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Search Functionality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</w:t>
      </w:r>
      <w:r>
        <w:rPr>
          <w:rFonts w:cs="Calibri" w:cstheme="minorHAnsi"/>
          <w:sz w:val="24"/>
          <w:szCs w:val="24"/>
        </w:rPr>
        <w:t xml:space="preserve">Pet seeker can sort profiles by filtering as per their requirements. I would see this part as the user will be able to input their </w:t>
      </w:r>
      <w:commentRangeStart w:id="2"/>
      <w:r>
        <w:rPr>
          <w:rFonts w:cs="Calibri" w:cstheme="minorHAnsi"/>
          <w:sz w:val="24"/>
          <w:szCs w:val="24"/>
        </w:rPr>
        <w:t>pet preferences</w:t>
      </w:r>
      <w:r>
        <w:rPr>
          <w:rFonts w:cs="Calibri" w:cstheme="minorHAnsi"/>
          <w:sz w:val="24"/>
          <w:szCs w:val="24"/>
        </w:rPr>
      </w:r>
      <w:commentRangeEnd w:id="2"/>
      <w:r>
        <w:commentReference w:id="2"/>
      </w:r>
      <w:r>
        <w:rPr>
          <w:rFonts w:cs="Calibri" w:cstheme="minorHAnsi"/>
          <w:sz w:val="24"/>
          <w:szCs w:val="24"/>
        </w:rPr>
        <w:t xml:space="preserve">, and our algorithm will show more pet that fits their preferences. (e.g. types of animals, size, kids friendly…etc). 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Swipe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</w:t>
      </w:r>
      <w:r>
        <w:rPr>
          <w:rFonts w:cs="Calibri" w:cstheme="minorHAnsi"/>
          <w:sz w:val="24"/>
          <w:szCs w:val="24"/>
        </w:rPr>
        <w:t>In the beginning, the list of potential matches depends on the geographical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</w:t>
      </w:r>
      <w:r>
        <w:rPr>
          <w:rFonts w:cs="Calibri" w:cstheme="minorHAnsi"/>
          <w:sz w:val="24"/>
          <w:szCs w:val="24"/>
        </w:rPr>
        <w:t xml:space="preserve">location, and their basic interests. Pet seeker can swipe right to like someone and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left to reject someone.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Match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</w:t>
      </w:r>
      <w:r>
        <w:rPr>
          <w:rFonts w:cs="Calibri" w:cstheme="minorHAnsi"/>
          <w:sz w:val="24"/>
          <w:szCs w:val="24"/>
        </w:rPr>
        <w:t xml:space="preserve">A match is required for a user to start a chat.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</w:t>
      </w:r>
      <w:r>
        <w:rPr>
          <w:rFonts w:cs="Calibri" w:cstheme="minorHAnsi"/>
          <w:b/>
          <w:sz w:val="24"/>
          <w:szCs w:val="24"/>
        </w:rPr>
        <w:t>NB</w:t>
      </w:r>
      <w:r>
        <w:rPr>
          <w:rFonts w:cs="Calibri" w:cstheme="minorHAnsi"/>
          <w:sz w:val="24"/>
          <w:szCs w:val="24"/>
        </w:rPr>
        <w:t>: The matching criterion would be validated by system.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Chat/video call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After finding a match, pet seeker can immediately start a private conversation with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</w:t>
      </w:r>
      <w:r>
        <w:rPr>
          <w:rFonts w:cs="Calibri" w:cstheme="minorHAnsi"/>
          <w:sz w:val="24"/>
          <w:szCs w:val="24"/>
        </w:rPr>
        <w:t xml:space="preserve">the other person by chatting. Using this basic chat feature, the pet seeker can’t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</w:t>
      </w:r>
      <w:r>
        <w:rPr>
          <w:rFonts w:cs="Calibri" w:cstheme="minorHAnsi"/>
          <w:sz w:val="24"/>
          <w:szCs w:val="24"/>
        </w:rPr>
        <w:t>only type, but also send and view their messages/posts.</w:t>
      </w:r>
    </w:p>
    <w:p>
      <w:pPr>
        <w:pStyle w:val="ListParagraph"/>
        <w:numPr>
          <w:ilvl w:val="0"/>
          <w:numId w:val="8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Able to share their universal application with the shelter/ rescue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Notification</w:t>
      </w:r>
    </w:p>
    <w:p>
      <w:pPr>
        <w:pStyle w:val="Normal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Pet seeker will receive Notification when a new message is received</w:t>
      </w:r>
    </w:p>
    <w:p>
      <w:pPr>
        <w:pStyle w:val="ListParagraph"/>
        <w:numPr>
          <w:ilvl w:val="0"/>
          <w:numId w:val="4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Pet seeker will receive Notification when the other pet seeker likes him/her</w:t>
      </w:r>
    </w:p>
    <w:p>
      <w:pPr>
        <w:pStyle w:val="ListParagraph"/>
        <w:numPr>
          <w:ilvl w:val="0"/>
          <w:numId w:val="4"/>
        </w:numPr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Pet seeker will receive Notification in case of a match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Super Like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Users have to swipe-up to super like someone. All the matches that are super-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liked by him consist of a blue star instantly just after their name on the list.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Complaint against Users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</w:t>
      </w:r>
      <w:r>
        <w:rPr>
          <w:rFonts w:cs="Calibri" w:cstheme="minorHAnsi"/>
          <w:sz w:val="24"/>
          <w:szCs w:val="24"/>
        </w:rPr>
        <w:t xml:space="preserve">There are times when if users find someone irritating, and he/she doesn’t want to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</w:t>
      </w:r>
      <w:r>
        <w:rPr>
          <w:rFonts w:cs="Calibri" w:cstheme="minorHAnsi"/>
          <w:sz w:val="24"/>
          <w:szCs w:val="24"/>
        </w:rPr>
        <w:t xml:space="preserve">talk with him. For this, there will be a feature to register a complaint against any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</w:t>
      </w:r>
      <w:r>
        <w:rPr>
          <w:rFonts w:cs="Calibri" w:cstheme="minorHAnsi"/>
          <w:sz w:val="24"/>
          <w:szCs w:val="24"/>
        </w:rPr>
        <w:t xml:space="preserve">user to organizer. 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Post images &amp; videos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 </w:t>
      </w:r>
      <w:r>
        <w:rPr>
          <w:rFonts w:cs="Calibri" w:cstheme="minorHAnsi"/>
          <w:sz w:val="24"/>
          <w:szCs w:val="24"/>
        </w:rPr>
        <w:t>Pet seeker can share images, videos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Sign Out</w:t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>Pet seeker will be able to sign out of the application</w:t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0" w:after="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Queries: </w:t>
      </w:r>
    </w:p>
    <w:p>
      <w:pPr>
        <w:pStyle w:val="ListParagraph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/>
        <w:t>Can you please elaborate the following points?</w:t>
      </w:r>
    </w:p>
    <w:p>
      <w:pPr>
        <w:pStyle w:val="ListParagraph"/>
        <w:numPr>
          <w:ilvl w:val="0"/>
          <w:numId w:val="9"/>
        </w:numPr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b/>
        </w:rPr>
        <w:t>Can the questionnaires be presented like a chatbox?</w:t>
      </w:r>
    </w:p>
    <w:p>
      <w:pPr>
        <w:pStyle w:val="ListParagraph"/>
        <w:numPr>
          <w:ilvl w:val="0"/>
          <w:numId w:val="9"/>
        </w:numPr>
        <w:spacing w:before="0" w:after="0"/>
        <w:rPr>
          <w:b/>
          <w:b/>
        </w:rPr>
      </w:pPr>
      <w:r>
        <w:rPr>
          <w:b/>
        </w:rPr>
        <w:t>Would need a place for them to complete and edit their foster/ adoption application.  I want to implement a application that is universal among all shelters/ rescues so users only need to go through long questionnaire once.</w:t>
      </w:r>
    </w:p>
    <w:p>
      <w:pPr>
        <w:pStyle w:val="ListParagraph"/>
        <w:spacing w:before="0" w:after="0"/>
        <w:ind w:left="144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Kuangyi Bo" w:date="2020-09-17T15:44:00Z" w:initials="KB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Can the questionnaires be presented like a chatbox?</w:t>
      </w:r>
    </w:p>
  </w:comment>
  <w:comment w:id="1" w:author="Kuangyi Bo" w:date="2020-09-17T15:46:00Z" w:initials="KB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Could you elaborate on this?</w:t>
      </w:r>
    </w:p>
  </w:comment>
  <w:comment w:id="2" w:author="Kuangyi Bo" w:date="2020-09-20T13:04:00Z" w:initials="KB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 will provide the criteria.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4"/>
      <w:numFmt w:val="bullet"/>
      <w:lvlText w:val="-"/>
      <w:lvlJc w:val="left"/>
      <w:pPr>
        <w:ind w:left="180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1800" w:hanging="360"/>
      </w:pPr>
      <w:rPr>
        <w:sz w:val="24"/>
        <w:b/>
        <w:rFonts w:cs="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32e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54a0b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6f7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e6f7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e6f71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6f71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eastAsia="Calibri" w:cs="Calibri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06822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e6f7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e6f7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6f71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optapet.com/cgi-bin/public/shelter.cgi/shelter_add_form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8CE9C-8180-470A-9198-4DD661E1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Application>LibreOffice/5.3.7.2.0$Linux_X86_64 LibreOffice_project/30$Build-2</Application>
  <Pages>9</Pages>
  <Words>1189</Words>
  <Characters>5950</Characters>
  <CharactersWithSpaces>7676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2020-09-18T15:08:00Z</dcterms:created>
  <dc:creator>Arindam</dc:creator>
  <dc:description/>
  <dc:language>en-US</dc:language>
  <cp:lastModifiedBy/>
  <dcterms:modified xsi:type="dcterms:W3CDTF">2020-10-06T20:07:07Z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